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9A8C" w14:textId="77777777" w:rsidR="00421590" w:rsidRDefault="00336B3B" w:rsidP="001762D5">
      <w:pPr>
        <w:spacing w:line="480" w:lineRule="auto"/>
      </w:pPr>
      <w:r>
        <w:tab/>
      </w:r>
    </w:p>
    <w:p w14:paraId="62A99E2A" w14:textId="08F453B2" w:rsidR="00336B3B" w:rsidRPr="001762D5" w:rsidRDefault="00BB4EE9" w:rsidP="0042159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begin</w:t>
      </w:r>
      <w:r w:rsidR="00336B3B" w:rsidRPr="001762D5">
        <w:rPr>
          <w:rFonts w:ascii="Times New Roman" w:hAnsi="Times New Roman" w:cs="Times New Roman"/>
          <w:sz w:val="24"/>
          <w:szCs w:val="24"/>
        </w:rPr>
        <w:t xml:space="preserve">, I created a database in </w:t>
      </w:r>
      <w:proofErr w:type="spellStart"/>
      <w:r w:rsidR="00336B3B" w:rsidRPr="001762D5">
        <w:rPr>
          <w:rFonts w:ascii="Times New Roman" w:hAnsi="Times New Roman" w:cs="Times New Roman"/>
          <w:sz w:val="24"/>
          <w:szCs w:val="24"/>
        </w:rPr>
        <w:t>sql</w:t>
      </w:r>
      <w:proofErr w:type="spellEnd"/>
      <w:r w:rsidR="00336B3B" w:rsidRPr="001762D5">
        <w:rPr>
          <w:rFonts w:ascii="Times New Roman" w:hAnsi="Times New Roman" w:cs="Times New Roman"/>
          <w:sz w:val="24"/>
          <w:szCs w:val="24"/>
        </w:rPr>
        <w:t xml:space="preserve"> named </w:t>
      </w:r>
      <w:proofErr w:type="spellStart"/>
      <w:r w:rsidR="00336B3B" w:rsidRPr="001762D5">
        <w:rPr>
          <w:rFonts w:ascii="Times New Roman" w:hAnsi="Times New Roman" w:cs="Times New Roman"/>
          <w:sz w:val="24"/>
          <w:szCs w:val="24"/>
        </w:rPr>
        <w:t>QuantigrationUpdates</w:t>
      </w:r>
      <w:proofErr w:type="spellEnd"/>
      <w:r w:rsidR="00336B3B" w:rsidRPr="001762D5">
        <w:rPr>
          <w:rFonts w:ascii="Times New Roman" w:hAnsi="Times New Roman" w:cs="Times New Roman"/>
          <w:sz w:val="24"/>
          <w:szCs w:val="24"/>
        </w:rPr>
        <w:t xml:space="preserve">. This database has three separate tables. The first table has customer information it is named customers and has </w:t>
      </w:r>
      <w:r w:rsidR="001762D5" w:rsidRPr="001762D5">
        <w:rPr>
          <w:rFonts w:ascii="Times New Roman" w:hAnsi="Times New Roman" w:cs="Times New Roman"/>
          <w:sz w:val="24"/>
          <w:szCs w:val="24"/>
        </w:rPr>
        <w:t>eight</w:t>
      </w:r>
      <w:r w:rsidR="00336B3B" w:rsidRPr="001762D5">
        <w:rPr>
          <w:rFonts w:ascii="Times New Roman" w:hAnsi="Times New Roman" w:cs="Times New Roman"/>
          <w:sz w:val="24"/>
          <w:szCs w:val="24"/>
        </w:rPr>
        <w:t xml:space="preserve"> </w:t>
      </w:r>
      <w:r w:rsidR="001762D5" w:rsidRPr="001762D5">
        <w:rPr>
          <w:rFonts w:ascii="Times New Roman" w:hAnsi="Times New Roman" w:cs="Times New Roman"/>
          <w:sz w:val="24"/>
          <w:szCs w:val="24"/>
        </w:rPr>
        <w:t>columns</w:t>
      </w:r>
      <w:r w:rsidR="00336B3B" w:rsidRPr="001762D5">
        <w:rPr>
          <w:rFonts w:ascii="Times New Roman" w:hAnsi="Times New Roman" w:cs="Times New Roman"/>
          <w:sz w:val="24"/>
          <w:szCs w:val="24"/>
        </w:rPr>
        <w:t xml:space="preserve"> that describe customers. The second table stores order information it is named orders and has four </w:t>
      </w:r>
      <w:r w:rsidR="001762D5" w:rsidRPr="001762D5">
        <w:rPr>
          <w:rFonts w:ascii="Times New Roman" w:hAnsi="Times New Roman" w:cs="Times New Roman"/>
          <w:sz w:val="24"/>
          <w:szCs w:val="24"/>
        </w:rPr>
        <w:t xml:space="preserve">columns </w:t>
      </w:r>
      <w:r w:rsidR="00336B3B" w:rsidRPr="001762D5">
        <w:rPr>
          <w:rFonts w:ascii="Times New Roman" w:hAnsi="Times New Roman" w:cs="Times New Roman"/>
          <w:sz w:val="24"/>
          <w:szCs w:val="24"/>
        </w:rPr>
        <w:t xml:space="preserve">that describe orders. The last table is named RMA and has five </w:t>
      </w:r>
      <w:r w:rsidR="001762D5" w:rsidRPr="001762D5">
        <w:rPr>
          <w:rFonts w:ascii="Times New Roman" w:hAnsi="Times New Roman" w:cs="Times New Roman"/>
          <w:sz w:val="24"/>
          <w:szCs w:val="24"/>
        </w:rPr>
        <w:t xml:space="preserve">columns </w:t>
      </w:r>
      <w:r w:rsidR="00336B3B" w:rsidRPr="001762D5">
        <w:rPr>
          <w:rFonts w:ascii="Times New Roman" w:hAnsi="Times New Roman" w:cs="Times New Roman"/>
          <w:sz w:val="24"/>
          <w:szCs w:val="24"/>
        </w:rPr>
        <w:t xml:space="preserve">that describe </w:t>
      </w:r>
      <w:proofErr w:type="spellStart"/>
      <w:r w:rsidR="00336B3B" w:rsidRPr="001762D5">
        <w:rPr>
          <w:rFonts w:ascii="Times New Roman" w:hAnsi="Times New Roman" w:cs="Times New Roman"/>
          <w:sz w:val="24"/>
          <w:szCs w:val="24"/>
        </w:rPr>
        <w:t>rma’s</w:t>
      </w:r>
      <w:proofErr w:type="spellEnd"/>
      <w:r w:rsidR="00336B3B" w:rsidRPr="001762D5">
        <w:rPr>
          <w:rFonts w:ascii="Times New Roman" w:hAnsi="Times New Roman" w:cs="Times New Roman"/>
          <w:sz w:val="24"/>
          <w:szCs w:val="24"/>
        </w:rPr>
        <w:t xml:space="preserve">. The next thing that I did was load the data from separate files into the database so I could perform database searches. </w:t>
      </w:r>
    </w:p>
    <w:p w14:paraId="75826FA4" w14:textId="77777777" w:rsidR="00336B3B" w:rsidRPr="001762D5" w:rsidRDefault="00336B3B" w:rsidP="001762D5">
      <w:pPr>
        <w:spacing w:line="480" w:lineRule="auto"/>
        <w:ind w:firstLine="720"/>
        <w:rPr>
          <w:rFonts w:ascii="Times New Roman" w:hAnsi="Times New Roman" w:cs="Times New Roman"/>
          <w:sz w:val="24"/>
          <w:szCs w:val="24"/>
        </w:rPr>
      </w:pPr>
      <w:r w:rsidRPr="001762D5">
        <w:rPr>
          <w:rFonts w:ascii="Times New Roman" w:hAnsi="Times New Roman" w:cs="Times New Roman"/>
          <w:sz w:val="24"/>
          <w:szCs w:val="24"/>
        </w:rPr>
        <w:t>I created a search that returned how many orders are from customers in the city of Framingham, Massachusetts. I found that there are 585 orders from customers that live in Framingham, Massachusetts. A search like this can help the company make decisions about staffing at local stores and where future stores can be located. This search can be enhanced by adding information about the orders that were made. That would give the company the insight for which items are selling at this location.</w:t>
      </w:r>
    </w:p>
    <w:p w14:paraId="4ED235A4" w14:textId="7B52689A" w:rsidR="00336B3B" w:rsidRPr="001762D5" w:rsidRDefault="00336B3B" w:rsidP="001762D5">
      <w:pPr>
        <w:spacing w:line="480" w:lineRule="auto"/>
        <w:ind w:firstLine="720"/>
        <w:rPr>
          <w:rFonts w:ascii="Times New Roman" w:hAnsi="Times New Roman" w:cs="Times New Roman"/>
          <w:sz w:val="24"/>
          <w:szCs w:val="24"/>
        </w:rPr>
      </w:pPr>
      <w:r w:rsidRPr="001762D5">
        <w:rPr>
          <w:rFonts w:ascii="Times New Roman" w:hAnsi="Times New Roman" w:cs="Times New Roman"/>
          <w:sz w:val="24"/>
          <w:szCs w:val="24"/>
        </w:rPr>
        <w:t xml:space="preserve">The next search that I performed showed how many customers lived in Massachusetts. From this search I found that 982 customers live in Massachusetts. When combining the information from </w:t>
      </w:r>
      <w:r w:rsidR="004F7A44" w:rsidRPr="001762D5">
        <w:rPr>
          <w:rFonts w:ascii="Times New Roman" w:hAnsi="Times New Roman" w:cs="Times New Roman"/>
          <w:sz w:val="24"/>
          <w:szCs w:val="24"/>
        </w:rPr>
        <w:t xml:space="preserve">the previous search of orders in Framingham and the current search of customers that live in Massachusetts, it can be concluded that out of the 982 customers that live in Massachusetts 585 of them live in Framingham. The company can use this information to determine if a physical location would be beneficial in Framingham because a lot of the revenue from Massachusetts comes from Framingham. </w:t>
      </w:r>
    </w:p>
    <w:p w14:paraId="7D3E290F" w14:textId="5BF5D639" w:rsidR="004F7A44" w:rsidRPr="001762D5" w:rsidRDefault="004F7A44" w:rsidP="001762D5">
      <w:pPr>
        <w:spacing w:line="480" w:lineRule="auto"/>
        <w:ind w:firstLine="720"/>
        <w:rPr>
          <w:rFonts w:ascii="Times New Roman" w:hAnsi="Times New Roman" w:cs="Times New Roman"/>
          <w:sz w:val="24"/>
          <w:szCs w:val="24"/>
        </w:rPr>
      </w:pPr>
      <w:r w:rsidRPr="001762D5">
        <w:rPr>
          <w:rFonts w:ascii="Times New Roman" w:hAnsi="Times New Roman" w:cs="Times New Roman"/>
          <w:sz w:val="24"/>
          <w:szCs w:val="24"/>
        </w:rPr>
        <w:t xml:space="preserve">Next, I searched for the customers that live in Woonsocket, Rhode Island. I found that only seven customers live in Woonsocket, Rhode Island. This information is useful because the </w:t>
      </w:r>
      <w:r w:rsidRPr="001762D5">
        <w:rPr>
          <w:rFonts w:ascii="Times New Roman" w:hAnsi="Times New Roman" w:cs="Times New Roman"/>
          <w:sz w:val="24"/>
          <w:szCs w:val="24"/>
        </w:rPr>
        <w:lastRenderedPageBreak/>
        <w:t xml:space="preserve">company can make decisions to find out if they should have a store in Woonsocket. This search can be enhanced by adding the additional </w:t>
      </w:r>
      <w:r w:rsidR="00D133F2" w:rsidRPr="001762D5">
        <w:rPr>
          <w:rFonts w:ascii="Times New Roman" w:hAnsi="Times New Roman" w:cs="Times New Roman"/>
          <w:sz w:val="24"/>
          <w:szCs w:val="24"/>
        </w:rPr>
        <w:t>search to find out how many customers live in Rhode Island.</w:t>
      </w:r>
    </w:p>
    <w:p w14:paraId="6EB6282E" w14:textId="44C9A356" w:rsidR="0002296C" w:rsidRDefault="004F7A44" w:rsidP="0002296C">
      <w:pPr>
        <w:spacing w:line="480" w:lineRule="auto"/>
        <w:ind w:firstLine="720"/>
        <w:rPr>
          <w:rFonts w:ascii="Times New Roman" w:hAnsi="Times New Roman" w:cs="Times New Roman"/>
          <w:sz w:val="24"/>
          <w:szCs w:val="24"/>
        </w:rPr>
      </w:pPr>
      <w:r w:rsidRPr="001762D5">
        <w:rPr>
          <w:rFonts w:ascii="Times New Roman" w:hAnsi="Times New Roman" w:cs="Times New Roman"/>
          <w:sz w:val="24"/>
          <w:szCs w:val="24"/>
        </w:rPr>
        <w:t xml:space="preserve">In addition to searching, I also updated the tables by adding </w:t>
      </w:r>
      <w:r w:rsidR="00D133F2" w:rsidRPr="001762D5">
        <w:rPr>
          <w:rFonts w:ascii="Times New Roman" w:hAnsi="Times New Roman" w:cs="Times New Roman"/>
          <w:sz w:val="24"/>
          <w:szCs w:val="24"/>
        </w:rPr>
        <w:t xml:space="preserve">new </w:t>
      </w:r>
      <w:r w:rsidRPr="001762D5">
        <w:rPr>
          <w:rFonts w:ascii="Times New Roman" w:hAnsi="Times New Roman" w:cs="Times New Roman"/>
          <w:sz w:val="24"/>
          <w:szCs w:val="24"/>
        </w:rPr>
        <w:t xml:space="preserve">customers, </w:t>
      </w:r>
      <w:r w:rsidR="00D133F2" w:rsidRPr="001762D5">
        <w:rPr>
          <w:rFonts w:ascii="Times New Roman" w:hAnsi="Times New Roman" w:cs="Times New Roman"/>
          <w:sz w:val="24"/>
          <w:szCs w:val="24"/>
        </w:rPr>
        <w:t>new</w:t>
      </w:r>
      <w:r w:rsidRPr="001762D5">
        <w:rPr>
          <w:rFonts w:ascii="Times New Roman" w:hAnsi="Times New Roman" w:cs="Times New Roman"/>
          <w:sz w:val="24"/>
          <w:szCs w:val="24"/>
        </w:rPr>
        <w:t xml:space="preserve"> orders, and changing the name of the customers table to collaborators.</w:t>
      </w:r>
      <w:r w:rsidR="00D133F2" w:rsidRPr="001762D5">
        <w:rPr>
          <w:rFonts w:ascii="Times New Roman" w:hAnsi="Times New Roman" w:cs="Times New Roman"/>
          <w:sz w:val="24"/>
          <w:szCs w:val="24"/>
        </w:rPr>
        <w:t xml:space="preserve"> It is also possible to update current records. As well as delete records. My final step was to create an output file that houses all the search results that I performed.</w:t>
      </w:r>
    </w:p>
    <w:p w14:paraId="068BFCC7" w14:textId="4EA9916A" w:rsidR="0002296C" w:rsidRPr="001762D5" w:rsidRDefault="00396978" w:rsidP="00022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02296C">
        <w:rPr>
          <w:rFonts w:ascii="Times New Roman" w:hAnsi="Times New Roman" w:cs="Times New Roman"/>
          <w:sz w:val="24"/>
          <w:szCs w:val="24"/>
        </w:rPr>
        <w:t xml:space="preserve">ome limitations that I faced are gaps in the data that I was given. </w:t>
      </w:r>
      <w:r>
        <w:rPr>
          <w:rFonts w:ascii="Times New Roman" w:hAnsi="Times New Roman" w:cs="Times New Roman"/>
          <w:sz w:val="24"/>
          <w:szCs w:val="24"/>
        </w:rPr>
        <w:t>T</w:t>
      </w:r>
      <w:r w:rsidR="0002296C">
        <w:rPr>
          <w:rFonts w:ascii="Times New Roman" w:hAnsi="Times New Roman" w:cs="Times New Roman"/>
          <w:sz w:val="24"/>
          <w:szCs w:val="24"/>
        </w:rPr>
        <w:t>he data would benefit from having a column that included prices in the RMA table. There could also be a column in the customers table that has the amount they</w:t>
      </w:r>
      <w:r w:rsidR="001E45D7">
        <w:rPr>
          <w:rFonts w:ascii="Times New Roman" w:hAnsi="Times New Roman" w:cs="Times New Roman"/>
          <w:sz w:val="24"/>
          <w:szCs w:val="24"/>
        </w:rPr>
        <w:t xml:space="preserve"> spent most recently and the total amount they have spent with the company. In addition, the orders table would benefit from a column that had the amount that was spent for the total order. </w:t>
      </w:r>
      <w:r w:rsidR="00C05F41">
        <w:rPr>
          <w:rFonts w:ascii="Times New Roman" w:hAnsi="Times New Roman" w:cs="Times New Roman"/>
          <w:sz w:val="24"/>
          <w:szCs w:val="24"/>
        </w:rPr>
        <w:t xml:space="preserve">With the additional columns described more detailed searches can be performed. </w:t>
      </w:r>
    </w:p>
    <w:p w14:paraId="4F7F125E" w14:textId="14C81E81" w:rsidR="00336B3B" w:rsidRPr="001762D5" w:rsidRDefault="00D133F2" w:rsidP="001762D5">
      <w:pPr>
        <w:spacing w:line="480" w:lineRule="auto"/>
        <w:ind w:firstLine="720"/>
        <w:rPr>
          <w:rFonts w:ascii="Times New Roman" w:hAnsi="Times New Roman" w:cs="Times New Roman"/>
          <w:sz w:val="24"/>
          <w:szCs w:val="24"/>
        </w:rPr>
      </w:pPr>
      <w:r w:rsidRPr="001762D5">
        <w:rPr>
          <w:rFonts w:ascii="Times New Roman" w:hAnsi="Times New Roman" w:cs="Times New Roman"/>
          <w:sz w:val="24"/>
          <w:szCs w:val="24"/>
        </w:rPr>
        <w:t xml:space="preserve">Using </w:t>
      </w:r>
      <w:proofErr w:type="spellStart"/>
      <w:r w:rsidRPr="001762D5">
        <w:rPr>
          <w:rFonts w:ascii="Times New Roman" w:hAnsi="Times New Roman" w:cs="Times New Roman"/>
          <w:sz w:val="24"/>
          <w:szCs w:val="24"/>
        </w:rPr>
        <w:t>sql</w:t>
      </w:r>
      <w:proofErr w:type="spellEnd"/>
      <w:r w:rsidRPr="001762D5">
        <w:rPr>
          <w:rFonts w:ascii="Times New Roman" w:hAnsi="Times New Roman" w:cs="Times New Roman"/>
          <w:sz w:val="24"/>
          <w:szCs w:val="24"/>
        </w:rPr>
        <w:t xml:space="preserve"> is a great tool for creating databases. But additional searches can be preformed by using a data mining tool.</w:t>
      </w:r>
      <w:r w:rsidR="00396978">
        <w:rPr>
          <w:rFonts w:ascii="Times New Roman" w:hAnsi="Times New Roman" w:cs="Times New Roman"/>
          <w:sz w:val="24"/>
          <w:szCs w:val="24"/>
        </w:rPr>
        <w:t xml:space="preserve"> Data mining gives a company more insight into there company and helps to create relationships in the data so the company can analyze and make more informed decisions.</w:t>
      </w:r>
      <w:r w:rsidRPr="001762D5">
        <w:rPr>
          <w:rFonts w:ascii="Times New Roman" w:hAnsi="Times New Roman" w:cs="Times New Roman"/>
          <w:sz w:val="24"/>
          <w:szCs w:val="24"/>
        </w:rPr>
        <w:t xml:space="preserve"> The tool that I am going to use today is JMP. I will create several charts that I can analyze to give examples of how this tool can be useful. </w:t>
      </w:r>
    </w:p>
    <w:p w14:paraId="2A274044" w14:textId="77777777" w:rsidR="00421590" w:rsidRDefault="00421590" w:rsidP="00336B3B">
      <w:pPr>
        <w:ind w:firstLine="720"/>
      </w:pPr>
    </w:p>
    <w:p w14:paraId="2D6A3212" w14:textId="5E0FAE6F" w:rsidR="00421590" w:rsidRDefault="00421590" w:rsidP="00336B3B">
      <w:pPr>
        <w:ind w:firstLine="720"/>
      </w:pPr>
    </w:p>
    <w:p w14:paraId="1AA3C69F" w14:textId="180783A0" w:rsidR="00421590" w:rsidRDefault="00421590" w:rsidP="00336B3B">
      <w:pPr>
        <w:ind w:firstLine="720"/>
      </w:pPr>
    </w:p>
    <w:p w14:paraId="73515E00" w14:textId="13900DC7" w:rsidR="00421590" w:rsidRDefault="00421590" w:rsidP="00336B3B">
      <w:pPr>
        <w:ind w:firstLine="720"/>
      </w:pPr>
    </w:p>
    <w:p w14:paraId="186D54CD" w14:textId="355AF738" w:rsidR="00421590" w:rsidRDefault="00421590" w:rsidP="00336B3B">
      <w:pPr>
        <w:ind w:firstLine="720"/>
      </w:pPr>
    </w:p>
    <w:p w14:paraId="7DCAE267" w14:textId="6B5C790F" w:rsidR="00421590" w:rsidRDefault="00421590" w:rsidP="00336B3B">
      <w:pPr>
        <w:ind w:firstLine="720"/>
      </w:pPr>
    </w:p>
    <w:p w14:paraId="559D272A" w14:textId="77777777" w:rsidR="00421590" w:rsidRDefault="00421590" w:rsidP="00336B3B">
      <w:pPr>
        <w:ind w:firstLine="720"/>
      </w:pPr>
    </w:p>
    <w:p w14:paraId="24B353A4" w14:textId="3ED93244" w:rsidR="00D133F2" w:rsidRDefault="00D133F2" w:rsidP="00336B3B">
      <w:pPr>
        <w:ind w:firstLine="720"/>
      </w:pPr>
      <w:r w:rsidRPr="00D133F2">
        <w:rPr>
          <w:noProof/>
        </w:rPr>
        <w:drawing>
          <wp:inline distT="0" distB="0" distL="0" distR="0" wp14:anchorId="43D979B4" wp14:editId="091ED605">
            <wp:extent cx="4887007" cy="2000529"/>
            <wp:effectExtent l="0" t="0" r="889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4887007" cy="2000529"/>
                    </a:xfrm>
                    <a:prstGeom prst="rect">
                      <a:avLst/>
                    </a:prstGeom>
                  </pic:spPr>
                </pic:pic>
              </a:graphicData>
            </a:graphic>
          </wp:inline>
        </w:drawing>
      </w:r>
    </w:p>
    <w:p w14:paraId="06746E15" w14:textId="0D824AFA" w:rsidR="00D133F2" w:rsidRDefault="001762D5" w:rsidP="00336B3B">
      <w:pPr>
        <w:ind w:firstLine="720"/>
      </w:pPr>
      <w:r>
        <w:t>This is a graph that displays the status of the returns</w:t>
      </w:r>
      <w:r w:rsidR="000F6A32">
        <w:t xml:space="preserve"> in a bar graph. Most of the return statuses are complete. This graph can be enhance</w:t>
      </w:r>
      <w:r w:rsidR="00BB4EE9">
        <w:t>d</w:t>
      </w:r>
      <w:r w:rsidR="000F6A32">
        <w:t xml:space="preserve"> to see the reason for the returns that pending. As well as the reasons for returns that are complete.</w:t>
      </w:r>
    </w:p>
    <w:p w14:paraId="5A8309BF" w14:textId="77777777" w:rsidR="00421590" w:rsidRDefault="00421590" w:rsidP="00336B3B">
      <w:pPr>
        <w:ind w:firstLine="720"/>
      </w:pPr>
    </w:p>
    <w:p w14:paraId="7ECD0227" w14:textId="05850EE5" w:rsidR="001762D5" w:rsidRDefault="000F6A32" w:rsidP="00336B3B">
      <w:pPr>
        <w:ind w:firstLine="720"/>
      </w:pPr>
      <w:r w:rsidRPr="000F6A32">
        <w:rPr>
          <w:noProof/>
        </w:rPr>
        <w:drawing>
          <wp:inline distT="0" distB="0" distL="0" distR="0" wp14:anchorId="5D06072B" wp14:editId="6E52E1DC">
            <wp:extent cx="4484263" cy="25717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4491996" cy="2576185"/>
                    </a:xfrm>
                    <a:prstGeom prst="rect">
                      <a:avLst/>
                    </a:prstGeom>
                  </pic:spPr>
                </pic:pic>
              </a:graphicData>
            </a:graphic>
          </wp:inline>
        </w:drawing>
      </w:r>
    </w:p>
    <w:p w14:paraId="5C991A4B" w14:textId="76B3B10C" w:rsidR="000F6A32" w:rsidRDefault="000F6A32" w:rsidP="00336B3B">
      <w:pPr>
        <w:ind w:firstLine="720"/>
      </w:pPr>
      <w:r>
        <w:t xml:space="preserve">Above is a graph of return reasons by the </w:t>
      </w:r>
      <w:proofErr w:type="spellStart"/>
      <w:r>
        <w:t>sku</w:t>
      </w:r>
      <w:proofErr w:type="spellEnd"/>
      <w:r>
        <w:t xml:space="preserve"> of the product. This allows comparisons to be made about the relative frequency of returns. </w:t>
      </w:r>
    </w:p>
    <w:p w14:paraId="669C222D" w14:textId="0ED80C44" w:rsidR="000F6A32" w:rsidRDefault="000F6A32" w:rsidP="00336B3B">
      <w:pPr>
        <w:ind w:firstLine="720"/>
      </w:pPr>
    </w:p>
    <w:p w14:paraId="115B401B" w14:textId="7CAFA35D" w:rsidR="000F6A32" w:rsidRDefault="000F6A32" w:rsidP="00336B3B">
      <w:pPr>
        <w:ind w:firstLine="720"/>
      </w:pPr>
      <w:r w:rsidRPr="000F6A32">
        <w:rPr>
          <w:noProof/>
        </w:rPr>
        <w:lastRenderedPageBreak/>
        <w:drawing>
          <wp:inline distT="0" distB="0" distL="0" distR="0" wp14:anchorId="3730C6CD" wp14:editId="1D0BB7A4">
            <wp:extent cx="4314825" cy="2430997"/>
            <wp:effectExtent l="0" t="0" r="0"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4325775" cy="2437167"/>
                    </a:xfrm>
                    <a:prstGeom prst="rect">
                      <a:avLst/>
                    </a:prstGeom>
                  </pic:spPr>
                </pic:pic>
              </a:graphicData>
            </a:graphic>
          </wp:inline>
        </w:drawing>
      </w:r>
    </w:p>
    <w:p w14:paraId="791B1D18" w14:textId="7918C134" w:rsidR="000F6A32" w:rsidRDefault="000F6A32" w:rsidP="00336B3B">
      <w:pPr>
        <w:ind w:firstLine="720"/>
      </w:pPr>
      <w:r>
        <w:t xml:space="preserve">This graph shows </w:t>
      </w:r>
      <w:r w:rsidR="00453F93">
        <w:t xml:space="preserve">a representation of the </w:t>
      </w:r>
      <w:proofErr w:type="spellStart"/>
      <w:r w:rsidR="00453F93">
        <w:t>sku</w:t>
      </w:r>
      <w:proofErr w:type="spellEnd"/>
      <w:r w:rsidR="00453F93">
        <w:t xml:space="preserve"> numbers that have been ordered. Based on this graph it can be concluded that BAS-48-1C is the </w:t>
      </w:r>
      <w:proofErr w:type="spellStart"/>
      <w:r w:rsidR="00453F93">
        <w:t>sku</w:t>
      </w:r>
      <w:proofErr w:type="spellEnd"/>
      <w:r w:rsidR="00453F93">
        <w:t xml:space="preserve"> that is ordered the most. </w:t>
      </w:r>
    </w:p>
    <w:p w14:paraId="47B281DE" w14:textId="5C46E678" w:rsidR="009061D9" w:rsidRDefault="009061D9" w:rsidP="00396978"/>
    <w:p w14:paraId="27047EDC" w14:textId="5B81B6C5" w:rsidR="00396978" w:rsidRDefault="00396978" w:rsidP="00396978">
      <w:r>
        <w:tab/>
      </w:r>
      <w:r w:rsidR="007C66EC">
        <w:t xml:space="preserve">Let’s pretend the company was beginning to lose revenue. The company wanted to understand why they are losing revenue because sales are continuing to grow. Using the graphs above, an analysis can be made that although sales are rising returns are high. </w:t>
      </w:r>
      <w:r w:rsidR="00C31602">
        <w:t xml:space="preserve">The product that has the highest return frequency is BAS-48-1C. I would suggest the company produce a customer </w:t>
      </w:r>
      <w:r w:rsidR="00421590">
        <w:t>survey;</w:t>
      </w:r>
      <w:r w:rsidR="00C31602">
        <w:t xml:space="preserve"> in that survey they should include customers that have purchased the item BAS-48-1C as well as other items. They can then make an informed decision on whether they should keep the item in stock or replace that item with a better item. </w:t>
      </w:r>
    </w:p>
    <w:p w14:paraId="7DC1D475" w14:textId="10007F39" w:rsidR="007769E0" w:rsidRDefault="007769E0" w:rsidP="00336B3B">
      <w:pPr>
        <w:ind w:firstLine="720"/>
      </w:pPr>
    </w:p>
    <w:p w14:paraId="7E1D64C7" w14:textId="1A4D7D42" w:rsidR="007769E0" w:rsidRDefault="007769E0" w:rsidP="00336B3B">
      <w:pPr>
        <w:ind w:firstLine="720"/>
      </w:pPr>
    </w:p>
    <w:p w14:paraId="29CB10B7" w14:textId="6E4CF7BF" w:rsidR="00421590" w:rsidRDefault="00421590" w:rsidP="00336B3B">
      <w:pPr>
        <w:ind w:firstLine="720"/>
      </w:pPr>
    </w:p>
    <w:p w14:paraId="19C94E3B" w14:textId="5ACADA04" w:rsidR="00421590" w:rsidRDefault="00421590" w:rsidP="00336B3B">
      <w:pPr>
        <w:ind w:firstLine="720"/>
      </w:pPr>
    </w:p>
    <w:p w14:paraId="331AA837" w14:textId="20B41AE0" w:rsidR="00421590" w:rsidRDefault="00421590" w:rsidP="00336B3B">
      <w:pPr>
        <w:ind w:firstLine="720"/>
      </w:pPr>
    </w:p>
    <w:p w14:paraId="3877D57F" w14:textId="684645F9" w:rsidR="00421590" w:rsidRDefault="00421590" w:rsidP="00336B3B">
      <w:pPr>
        <w:ind w:firstLine="720"/>
      </w:pPr>
    </w:p>
    <w:p w14:paraId="6AF73D51" w14:textId="29F840CB" w:rsidR="00421590" w:rsidRDefault="00421590" w:rsidP="00336B3B">
      <w:pPr>
        <w:ind w:firstLine="720"/>
      </w:pPr>
    </w:p>
    <w:p w14:paraId="33DA62AB" w14:textId="5C08196E" w:rsidR="00421590" w:rsidRDefault="00421590" w:rsidP="00336B3B">
      <w:pPr>
        <w:ind w:firstLine="720"/>
      </w:pPr>
    </w:p>
    <w:p w14:paraId="3DC46C99" w14:textId="3387090B" w:rsidR="00421590" w:rsidRDefault="00421590" w:rsidP="00336B3B">
      <w:pPr>
        <w:ind w:firstLine="720"/>
      </w:pPr>
    </w:p>
    <w:p w14:paraId="5E72AE35" w14:textId="7091FE78" w:rsidR="00421590" w:rsidRDefault="00421590" w:rsidP="00336B3B">
      <w:pPr>
        <w:ind w:firstLine="720"/>
      </w:pPr>
    </w:p>
    <w:p w14:paraId="2BDC2BEB" w14:textId="77777777" w:rsidR="00421590" w:rsidRDefault="00421590" w:rsidP="00336B3B">
      <w:pPr>
        <w:ind w:firstLine="720"/>
      </w:pPr>
    </w:p>
    <w:p w14:paraId="25EA68AE" w14:textId="2CBEA2FE" w:rsidR="007769E0" w:rsidRDefault="007769E0" w:rsidP="00336B3B">
      <w:pPr>
        <w:ind w:firstLine="720"/>
      </w:pPr>
    </w:p>
    <w:p w14:paraId="2D3DE9D8" w14:textId="77777777" w:rsidR="00421590" w:rsidRDefault="00421590" w:rsidP="00336B3B">
      <w:pPr>
        <w:ind w:firstLine="720"/>
      </w:pPr>
    </w:p>
    <w:p w14:paraId="287FC490" w14:textId="388DA69F" w:rsidR="007769E0" w:rsidRDefault="007769E0" w:rsidP="00336B3B">
      <w:pPr>
        <w:ind w:firstLine="720"/>
      </w:pPr>
      <w:r>
        <w:t xml:space="preserve">The following is my </w:t>
      </w:r>
      <w:proofErr w:type="spellStart"/>
      <w:r>
        <w:t>sql</w:t>
      </w:r>
      <w:proofErr w:type="spellEnd"/>
      <w:r>
        <w:t xml:space="preserve"> searches that I performed to get the information listed above. </w:t>
      </w:r>
    </w:p>
    <w:p w14:paraId="19681253" w14:textId="155C44C9" w:rsidR="007769E0" w:rsidRDefault="007769E0" w:rsidP="00336B3B">
      <w:pPr>
        <w:ind w:firstLine="720"/>
      </w:pPr>
    </w:p>
    <w:p w14:paraId="4454882E" w14:textId="35C86FEF" w:rsidR="007769E0" w:rsidRDefault="007769E0" w:rsidP="00EE049D">
      <w:pPr>
        <w:spacing w:after="0" w:line="240" w:lineRule="auto"/>
        <w:rPr>
          <w:color w:val="000000"/>
        </w:rPr>
      </w:pPr>
      <w:r w:rsidRPr="001F507A">
        <w:rPr>
          <w:color w:val="000000"/>
        </w:rPr>
        <w:t xml:space="preserve">CREATE TABLE </w:t>
      </w:r>
      <w:proofErr w:type="gramStart"/>
      <w:r w:rsidRPr="001F507A">
        <w:rPr>
          <w:color w:val="000000"/>
        </w:rPr>
        <w:t>Customers(</w:t>
      </w:r>
      <w:proofErr w:type="spellStart"/>
      <w:proofErr w:type="gramEnd"/>
      <w:r w:rsidRPr="001F507A">
        <w:rPr>
          <w:color w:val="000000"/>
        </w:rPr>
        <w:t>CustomerID</w:t>
      </w:r>
      <w:proofErr w:type="spellEnd"/>
      <w:r w:rsidRPr="001F507A">
        <w:rPr>
          <w:color w:val="000000"/>
        </w:rPr>
        <w:t xml:space="preserve"> INT PRIMARY KEY,  FirstName VARCHAR(25), </w:t>
      </w:r>
      <w:proofErr w:type="spellStart"/>
      <w:r w:rsidRPr="001F507A">
        <w:rPr>
          <w:color w:val="000000"/>
        </w:rPr>
        <w:t>LastName</w:t>
      </w:r>
      <w:proofErr w:type="spellEnd"/>
      <w:r w:rsidRPr="001F507A">
        <w:rPr>
          <w:color w:val="000000"/>
        </w:rPr>
        <w:t xml:space="preserve"> VARCHAR(25), Street VARCHAR(50), City VARCHAR(50), State VARCHAR(25), </w:t>
      </w:r>
      <w:proofErr w:type="spellStart"/>
      <w:r w:rsidRPr="001F507A">
        <w:rPr>
          <w:color w:val="000000"/>
        </w:rPr>
        <w:t>ZipCode</w:t>
      </w:r>
      <w:proofErr w:type="spellEnd"/>
      <w:r w:rsidRPr="001F507A">
        <w:rPr>
          <w:color w:val="000000"/>
        </w:rPr>
        <w:t xml:space="preserve"> INT, Telephone VARCHAR(15));</w:t>
      </w:r>
      <w:r w:rsidRPr="001F507A" w:rsidDel="001F507A">
        <w:rPr>
          <w:color w:val="000000"/>
        </w:rPr>
        <w:t xml:space="preserve"> </w:t>
      </w:r>
    </w:p>
    <w:p w14:paraId="79F91D7B" w14:textId="56A55092" w:rsidR="007769E0" w:rsidRDefault="00EE049D" w:rsidP="007769E0">
      <w:pPr>
        <w:spacing w:after="0" w:line="240" w:lineRule="auto"/>
        <w:jc w:val="center"/>
        <w:rPr>
          <w:color w:val="000000"/>
        </w:rPr>
      </w:pPr>
      <w:r w:rsidRPr="0067795F">
        <w:rPr>
          <w:noProof/>
        </w:rPr>
        <w:drawing>
          <wp:anchor distT="0" distB="0" distL="114300" distR="114300" simplePos="0" relativeHeight="251658240" behindDoc="0" locked="0" layoutInCell="1" allowOverlap="1" wp14:anchorId="4D741DB7" wp14:editId="5D4C258B">
            <wp:simplePos x="0" y="0"/>
            <wp:positionH relativeFrom="margin">
              <wp:posOffset>-133350</wp:posOffset>
            </wp:positionH>
            <wp:positionV relativeFrom="paragraph">
              <wp:posOffset>184150</wp:posOffset>
            </wp:positionV>
            <wp:extent cx="3339465" cy="1762125"/>
            <wp:effectExtent l="0" t="0" r="0" b="9525"/>
            <wp:wrapSquare wrapText="bothSides"/>
            <wp:docPr id="18" name="Picture 18"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oreboard, plaqu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9465" cy="1762125"/>
                    </a:xfrm>
                    <a:prstGeom prst="rect">
                      <a:avLst/>
                    </a:prstGeom>
                  </pic:spPr>
                </pic:pic>
              </a:graphicData>
            </a:graphic>
            <wp14:sizeRelH relativeFrom="page">
              <wp14:pctWidth>0</wp14:pctWidth>
            </wp14:sizeRelH>
            <wp14:sizeRelV relativeFrom="page">
              <wp14:pctHeight>0</wp14:pctHeight>
            </wp14:sizeRelV>
          </wp:anchor>
        </w:drawing>
      </w:r>
    </w:p>
    <w:p w14:paraId="639CDBE4" w14:textId="77777777" w:rsidR="00EE049D" w:rsidRDefault="00EE049D" w:rsidP="00EE049D">
      <w:pPr>
        <w:spacing w:after="0" w:line="240" w:lineRule="auto"/>
      </w:pPr>
    </w:p>
    <w:p w14:paraId="5F399253" w14:textId="77777777" w:rsidR="00EE049D" w:rsidRDefault="00EE049D" w:rsidP="00EE049D">
      <w:pPr>
        <w:spacing w:after="0" w:line="240" w:lineRule="auto"/>
      </w:pPr>
    </w:p>
    <w:p w14:paraId="6AC26013" w14:textId="77777777" w:rsidR="00EE049D" w:rsidRDefault="00EE049D" w:rsidP="00EE049D">
      <w:pPr>
        <w:spacing w:after="0" w:line="240" w:lineRule="auto"/>
      </w:pPr>
    </w:p>
    <w:p w14:paraId="3DC54FA3" w14:textId="77777777" w:rsidR="00EE049D" w:rsidRDefault="00EE049D" w:rsidP="00EE049D">
      <w:pPr>
        <w:spacing w:after="0" w:line="240" w:lineRule="auto"/>
      </w:pPr>
    </w:p>
    <w:p w14:paraId="1A39D597" w14:textId="77777777" w:rsidR="00EE049D" w:rsidRDefault="00EE049D" w:rsidP="00EE049D">
      <w:pPr>
        <w:spacing w:after="0" w:line="240" w:lineRule="auto"/>
      </w:pPr>
    </w:p>
    <w:p w14:paraId="6D96E6F1" w14:textId="77777777" w:rsidR="00EE049D" w:rsidRDefault="00EE049D" w:rsidP="00EE049D">
      <w:pPr>
        <w:spacing w:after="0" w:line="240" w:lineRule="auto"/>
      </w:pPr>
    </w:p>
    <w:p w14:paraId="4F538E01" w14:textId="77777777" w:rsidR="00EE049D" w:rsidRDefault="00EE049D" w:rsidP="00EE049D">
      <w:pPr>
        <w:spacing w:after="0" w:line="240" w:lineRule="auto"/>
      </w:pPr>
    </w:p>
    <w:p w14:paraId="472FBB35" w14:textId="77777777" w:rsidR="00EE049D" w:rsidRDefault="00EE049D" w:rsidP="00EE049D">
      <w:pPr>
        <w:spacing w:after="0" w:line="240" w:lineRule="auto"/>
      </w:pPr>
    </w:p>
    <w:p w14:paraId="314E399A" w14:textId="77777777" w:rsidR="00EE049D" w:rsidRDefault="00EE049D" w:rsidP="00EE049D">
      <w:pPr>
        <w:spacing w:after="0" w:line="240" w:lineRule="auto"/>
      </w:pPr>
    </w:p>
    <w:p w14:paraId="4A6CE49D" w14:textId="6DD9C45E" w:rsidR="00EE049D" w:rsidRDefault="00EE049D" w:rsidP="00EE049D">
      <w:pPr>
        <w:spacing w:after="0" w:line="240" w:lineRule="auto"/>
      </w:pPr>
    </w:p>
    <w:p w14:paraId="564F2D34" w14:textId="77777777" w:rsidR="00EE049D" w:rsidRDefault="00EE049D" w:rsidP="00EE049D">
      <w:pPr>
        <w:spacing w:after="0" w:line="240" w:lineRule="auto"/>
      </w:pPr>
    </w:p>
    <w:p w14:paraId="4D1F2B0E" w14:textId="77777777" w:rsidR="00EE049D" w:rsidRDefault="00EE049D" w:rsidP="00EE049D">
      <w:pPr>
        <w:spacing w:after="0" w:line="240" w:lineRule="auto"/>
      </w:pPr>
    </w:p>
    <w:p w14:paraId="64ECF08A" w14:textId="10C94D92" w:rsidR="007769E0" w:rsidRDefault="007769E0" w:rsidP="00EE049D">
      <w:pPr>
        <w:spacing w:after="0" w:line="240" w:lineRule="auto"/>
      </w:pPr>
      <w:r w:rsidRPr="001F507A">
        <w:t xml:space="preserve">CREATE TABLE </w:t>
      </w:r>
      <w:proofErr w:type="gramStart"/>
      <w:r w:rsidRPr="001F507A">
        <w:t>Orders(</w:t>
      </w:r>
      <w:proofErr w:type="spellStart"/>
      <w:proofErr w:type="gramEnd"/>
      <w:r w:rsidRPr="001F507A">
        <w:t>OrderId</w:t>
      </w:r>
      <w:proofErr w:type="spellEnd"/>
      <w:r w:rsidRPr="001F507A">
        <w:t xml:space="preserve"> INT PRIMARY KEY, </w:t>
      </w:r>
      <w:proofErr w:type="spellStart"/>
      <w:r w:rsidRPr="001F507A">
        <w:t>CustomerID</w:t>
      </w:r>
      <w:proofErr w:type="spellEnd"/>
      <w:r w:rsidRPr="001F507A">
        <w:t xml:space="preserve"> INT, SKU VARCHAR(20), DESCRIPTION VARCHAR(50));</w:t>
      </w:r>
      <w:r w:rsidRPr="001F507A" w:rsidDel="001F507A">
        <w:t xml:space="preserve"> </w:t>
      </w:r>
    </w:p>
    <w:p w14:paraId="70D4DDE2" w14:textId="4D991D66" w:rsidR="007769E0" w:rsidRDefault="007769E0" w:rsidP="00EE049D">
      <w:pPr>
        <w:spacing w:after="0" w:line="240" w:lineRule="auto"/>
      </w:pPr>
      <w:r w:rsidRPr="001F507A">
        <w:t>ALTER TABLE Orders ADD FOREIGN KEY (</w:t>
      </w:r>
      <w:proofErr w:type="spellStart"/>
      <w:r w:rsidRPr="001F507A">
        <w:t>CustomerID</w:t>
      </w:r>
      <w:proofErr w:type="spellEnd"/>
      <w:r w:rsidRPr="001F507A">
        <w:t xml:space="preserve">) REFERENCES </w:t>
      </w:r>
      <w:proofErr w:type="gramStart"/>
      <w:r w:rsidRPr="001F507A">
        <w:t>Customers(</w:t>
      </w:r>
      <w:proofErr w:type="spellStart"/>
      <w:proofErr w:type="gramEnd"/>
      <w:r w:rsidRPr="001F507A">
        <w:t>CustomerID</w:t>
      </w:r>
      <w:proofErr w:type="spellEnd"/>
      <w:r w:rsidRPr="001F507A">
        <w:t>);</w:t>
      </w:r>
      <w:r w:rsidRPr="001F507A" w:rsidDel="001F507A">
        <w:t xml:space="preserve"> </w:t>
      </w:r>
    </w:p>
    <w:p w14:paraId="0FA0210E" w14:textId="26207267" w:rsidR="007769E0" w:rsidRDefault="00EE049D" w:rsidP="007769E0">
      <w:pPr>
        <w:spacing w:after="0" w:line="240" w:lineRule="auto"/>
      </w:pPr>
      <w:r w:rsidRPr="0067795F">
        <w:rPr>
          <w:noProof/>
        </w:rPr>
        <w:drawing>
          <wp:anchor distT="0" distB="0" distL="114300" distR="114300" simplePos="0" relativeHeight="251659264" behindDoc="0" locked="0" layoutInCell="1" allowOverlap="1" wp14:anchorId="7E3A8664" wp14:editId="6B4C8BBF">
            <wp:simplePos x="0" y="0"/>
            <wp:positionH relativeFrom="column">
              <wp:posOffset>-95250</wp:posOffset>
            </wp:positionH>
            <wp:positionV relativeFrom="paragraph">
              <wp:posOffset>73660</wp:posOffset>
            </wp:positionV>
            <wp:extent cx="2801620" cy="1143000"/>
            <wp:effectExtent l="0" t="0" r="0" b="0"/>
            <wp:wrapSquare wrapText="bothSides"/>
            <wp:docPr id="17" name="Picture 17"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oreboard, plaque&#10;&#10;Description automatically generated"/>
                    <pic:cNvPicPr/>
                  </pic:nvPicPr>
                  <pic:blipFill rotWithShape="1">
                    <a:blip r:embed="rId10">
                      <a:extLst>
                        <a:ext uri="{28A0092B-C50C-407E-A947-70E740481C1C}">
                          <a14:useLocalDpi xmlns:a14="http://schemas.microsoft.com/office/drawing/2010/main" val="0"/>
                        </a:ext>
                      </a:extLst>
                    </a:blip>
                    <a:srcRect b="48718"/>
                    <a:stretch/>
                  </pic:blipFill>
                  <pic:spPr bwMode="auto">
                    <a:xfrm>
                      <a:off x="0" y="0"/>
                      <a:ext cx="2801620"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4FCE3D" w14:textId="77777777" w:rsidR="00EE049D" w:rsidRDefault="00EE049D" w:rsidP="00EE049D">
      <w:pPr>
        <w:spacing w:after="0" w:line="240" w:lineRule="auto"/>
      </w:pPr>
    </w:p>
    <w:p w14:paraId="1E2CB051" w14:textId="77777777" w:rsidR="00EE049D" w:rsidRDefault="00EE049D" w:rsidP="00EE049D">
      <w:pPr>
        <w:spacing w:after="0" w:line="240" w:lineRule="auto"/>
      </w:pPr>
    </w:p>
    <w:p w14:paraId="22ABD5D5" w14:textId="77777777" w:rsidR="00EE049D" w:rsidRDefault="00EE049D" w:rsidP="00EE049D">
      <w:pPr>
        <w:spacing w:after="0" w:line="240" w:lineRule="auto"/>
      </w:pPr>
    </w:p>
    <w:p w14:paraId="1D216248" w14:textId="77777777" w:rsidR="00EE049D" w:rsidRDefault="00EE049D" w:rsidP="00EE049D">
      <w:pPr>
        <w:spacing w:after="0" w:line="240" w:lineRule="auto"/>
      </w:pPr>
    </w:p>
    <w:p w14:paraId="12836B40" w14:textId="77777777" w:rsidR="00EE049D" w:rsidRDefault="00EE049D" w:rsidP="00EE049D">
      <w:pPr>
        <w:spacing w:after="0" w:line="240" w:lineRule="auto"/>
      </w:pPr>
    </w:p>
    <w:p w14:paraId="26124EBE" w14:textId="77777777" w:rsidR="00EE049D" w:rsidRDefault="00EE049D" w:rsidP="00EE049D">
      <w:pPr>
        <w:spacing w:after="0" w:line="240" w:lineRule="auto"/>
      </w:pPr>
    </w:p>
    <w:p w14:paraId="33ED87FF" w14:textId="77777777" w:rsidR="00EE049D" w:rsidRDefault="00EE049D" w:rsidP="00EE049D">
      <w:pPr>
        <w:spacing w:after="0" w:line="240" w:lineRule="auto"/>
      </w:pPr>
    </w:p>
    <w:p w14:paraId="683C56C5" w14:textId="77777777" w:rsidR="00EE049D" w:rsidRDefault="00EE049D" w:rsidP="00EE049D">
      <w:pPr>
        <w:spacing w:after="0" w:line="240" w:lineRule="auto"/>
      </w:pPr>
    </w:p>
    <w:p w14:paraId="0D20E211" w14:textId="3A8700F4" w:rsidR="007769E0" w:rsidRDefault="007769E0" w:rsidP="00EE049D">
      <w:pPr>
        <w:spacing w:after="0" w:line="240" w:lineRule="auto"/>
      </w:pPr>
      <w:r w:rsidRPr="001F507A">
        <w:t xml:space="preserve">CREATE TABLE </w:t>
      </w:r>
      <w:proofErr w:type="gramStart"/>
      <w:r w:rsidRPr="001F507A">
        <w:t>RMA(</w:t>
      </w:r>
      <w:proofErr w:type="gramEnd"/>
      <w:r w:rsidRPr="001F507A">
        <w:t xml:space="preserve">RMAID INT PRIMARY KEY, </w:t>
      </w:r>
      <w:proofErr w:type="spellStart"/>
      <w:r w:rsidRPr="001F507A">
        <w:t>OrderID</w:t>
      </w:r>
      <w:proofErr w:type="spellEnd"/>
      <w:r w:rsidRPr="001F507A">
        <w:t xml:space="preserve"> INT, Step VARCHAR(50), Status VARCHAR(15), Reason VARCHAR(15));</w:t>
      </w:r>
      <w:r w:rsidRPr="001F507A" w:rsidDel="001F507A">
        <w:t xml:space="preserve"> </w:t>
      </w:r>
    </w:p>
    <w:p w14:paraId="418D60B2" w14:textId="51F2A1B4" w:rsidR="007769E0" w:rsidRDefault="007769E0" w:rsidP="00EE049D">
      <w:pPr>
        <w:spacing w:after="0" w:line="240" w:lineRule="auto"/>
      </w:pPr>
      <w:r w:rsidRPr="001F507A">
        <w:t>ALTER TABLE RMA ADD FOREIGN KEY (</w:t>
      </w:r>
      <w:proofErr w:type="spellStart"/>
      <w:r w:rsidRPr="001F507A">
        <w:t>OrderID</w:t>
      </w:r>
      <w:proofErr w:type="spellEnd"/>
      <w:r w:rsidRPr="001F507A">
        <w:t>) REFERENCES Orders (</w:t>
      </w:r>
      <w:proofErr w:type="spellStart"/>
      <w:r w:rsidRPr="001F507A">
        <w:t>OrderId</w:t>
      </w:r>
      <w:proofErr w:type="spellEnd"/>
      <w:proofErr w:type="gramStart"/>
      <w:r w:rsidRPr="001F507A">
        <w:t>);</w:t>
      </w:r>
      <w:proofErr w:type="gramEnd"/>
      <w:r w:rsidRPr="001F507A" w:rsidDel="001F507A">
        <w:t xml:space="preserve"> </w:t>
      </w:r>
    </w:p>
    <w:p w14:paraId="2EE92382" w14:textId="506C47F5" w:rsidR="00EE049D" w:rsidRDefault="00B33A7D" w:rsidP="00EE049D">
      <w:pPr>
        <w:spacing w:after="0" w:line="240" w:lineRule="auto"/>
      </w:pPr>
      <w:ins w:id="0" w:author="Ariana" w:date="2021-06-17T14:41:00Z">
        <w:r w:rsidRPr="0067795F">
          <w:rPr>
            <w:noProof/>
          </w:rPr>
          <w:drawing>
            <wp:anchor distT="0" distB="0" distL="114300" distR="114300" simplePos="0" relativeHeight="251664384" behindDoc="0" locked="0" layoutInCell="1" allowOverlap="1" wp14:anchorId="55DE0981" wp14:editId="0754FCA5">
              <wp:simplePos x="0" y="0"/>
              <wp:positionH relativeFrom="column">
                <wp:posOffset>-57150</wp:posOffset>
              </wp:positionH>
              <wp:positionV relativeFrom="paragraph">
                <wp:posOffset>76200</wp:posOffset>
              </wp:positionV>
              <wp:extent cx="3438525" cy="1356939"/>
              <wp:effectExtent l="0" t="0" r="0" b="0"/>
              <wp:wrapSquare wrapText="bothSides"/>
              <wp:docPr id="16" name="Picture 16"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oreboard, plaque&#10;&#10;Description automatically generated"/>
                      <pic:cNvPicPr/>
                    </pic:nvPicPr>
                    <pic:blipFill rotWithShape="1">
                      <a:blip r:embed="rId10">
                        <a:extLst>
                          <a:ext uri="{28A0092B-C50C-407E-A947-70E740481C1C}">
                            <a14:useLocalDpi xmlns:a14="http://schemas.microsoft.com/office/drawing/2010/main" val="0"/>
                          </a:ext>
                        </a:extLst>
                      </a:blip>
                      <a:srcRect t="50389"/>
                      <a:stretch/>
                    </pic:blipFill>
                    <pic:spPr bwMode="auto">
                      <a:xfrm>
                        <a:off x="0" y="0"/>
                        <a:ext cx="3438525" cy="13569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681C2142" w14:textId="0D8C0A1A" w:rsidR="007769E0" w:rsidRDefault="007769E0" w:rsidP="00EE049D">
      <w:pPr>
        <w:spacing w:after="0" w:line="240" w:lineRule="auto"/>
        <w:jc w:val="center"/>
      </w:pPr>
    </w:p>
    <w:p w14:paraId="1583D978" w14:textId="29F292AF" w:rsidR="007769E0" w:rsidRDefault="007769E0" w:rsidP="007769E0">
      <w:pPr>
        <w:spacing w:after="0" w:line="240" w:lineRule="auto"/>
        <w:jc w:val="center"/>
      </w:pPr>
    </w:p>
    <w:p w14:paraId="351F86D1" w14:textId="0AB17A11" w:rsidR="007769E0" w:rsidRDefault="007769E0" w:rsidP="00336B3B">
      <w:pPr>
        <w:ind w:firstLine="720"/>
      </w:pPr>
    </w:p>
    <w:p w14:paraId="6E0EF120" w14:textId="7A4CA8FD" w:rsidR="007769E0" w:rsidRDefault="007769E0" w:rsidP="007769E0">
      <w:pPr>
        <w:spacing w:after="0" w:line="240" w:lineRule="auto"/>
        <w:jc w:val="center"/>
      </w:pPr>
    </w:p>
    <w:p w14:paraId="53557997" w14:textId="3A216A32" w:rsidR="00EE049D" w:rsidRDefault="00EE049D" w:rsidP="007769E0">
      <w:pPr>
        <w:spacing w:after="0" w:line="240" w:lineRule="auto"/>
        <w:jc w:val="center"/>
      </w:pPr>
    </w:p>
    <w:p w14:paraId="683F0525" w14:textId="77777777" w:rsidR="00B33A7D" w:rsidRDefault="00B33A7D" w:rsidP="00EE049D">
      <w:pPr>
        <w:spacing w:after="0" w:line="240" w:lineRule="auto"/>
      </w:pPr>
    </w:p>
    <w:p w14:paraId="4937BF93" w14:textId="77777777" w:rsidR="00B33A7D" w:rsidRDefault="00B33A7D" w:rsidP="00EE049D">
      <w:pPr>
        <w:spacing w:after="0" w:line="240" w:lineRule="auto"/>
      </w:pPr>
    </w:p>
    <w:p w14:paraId="4AFB242B" w14:textId="77777777" w:rsidR="00B33A7D" w:rsidRDefault="00B33A7D" w:rsidP="00EE049D">
      <w:pPr>
        <w:spacing w:after="0" w:line="240" w:lineRule="auto"/>
      </w:pPr>
    </w:p>
    <w:p w14:paraId="73060389" w14:textId="77777777" w:rsidR="00B33A7D" w:rsidRDefault="00B33A7D" w:rsidP="00EE049D">
      <w:pPr>
        <w:spacing w:after="0" w:line="240" w:lineRule="auto"/>
      </w:pPr>
    </w:p>
    <w:p w14:paraId="6D4848FA" w14:textId="77777777" w:rsidR="00B33A7D" w:rsidRDefault="00B33A7D" w:rsidP="00EE049D">
      <w:pPr>
        <w:spacing w:after="0" w:line="240" w:lineRule="auto"/>
      </w:pPr>
    </w:p>
    <w:p w14:paraId="37B73F1B" w14:textId="48C29E86" w:rsidR="007769E0" w:rsidRDefault="007769E0" w:rsidP="00EE049D">
      <w:pPr>
        <w:spacing w:after="0" w:line="240" w:lineRule="auto"/>
      </w:pPr>
      <w:r w:rsidRPr="004274E7">
        <w:lastRenderedPageBreak/>
        <w:t xml:space="preserve">create schema </w:t>
      </w:r>
      <w:proofErr w:type="spellStart"/>
      <w:proofErr w:type="gramStart"/>
      <w:r w:rsidRPr="004274E7">
        <w:t>QuantigrationUpdates</w:t>
      </w:r>
      <w:proofErr w:type="spellEnd"/>
      <w:r w:rsidRPr="004274E7">
        <w:t>;</w:t>
      </w:r>
      <w:proofErr w:type="gramEnd"/>
    </w:p>
    <w:p w14:paraId="36DD97A2" w14:textId="176EB455" w:rsidR="007769E0" w:rsidRDefault="00EE049D" w:rsidP="00336B3B">
      <w:pPr>
        <w:ind w:firstLine="720"/>
      </w:pPr>
      <w:r w:rsidRPr="004274E7">
        <w:rPr>
          <w:noProof/>
        </w:rPr>
        <w:drawing>
          <wp:anchor distT="0" distB="0" distL="114300" distR="114300" simplePos="0" relativeHeight="251660288" behindDoc="0" locked="0" layoutInCell="1" allowOverlap="1" wp14:anchorId="4E453935" wp14:editId="0011450B">
            <wp:simplePos x="0" y="0"/>
            <wp:positionH relativeFrom="margin">
              <wp:align>left</wp:align>
            </wp:positionH>
            <wp:positionV relativeFrom="paragraph">
              <wp:posOffset>45085</wp:posOffset>
            </wp:positionV>
            <wp:extent cx="2038350" cy="2004519"/>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38350" cy="2004519"/>
                    </a:xfrm>
                    <a:prstGeom prst="rect">
                      <a:avLst/>
                    </a:prstGeom>
                  </pic:spPr>
                </pic:pic>
              </a:graphicData>
            </a:graphic>
            <wp14:sizeRelH relativeFrom="page">
              <wp14:pctWidth>0</wp14:pctWidth>
            </wp14:sizeRelH>
            <wp14:sizeRelV relativeFrom="page">
              <wp14:pctHeight>0</wp14:pctHeight>
            </wp14:sizeRelV>
          </wp:anchor>
        </w:drawing>
      </w:r>
    </w:p>
    <w:p w14:paraId="0D08E451" w14:textId="292BBD30" w:rsidR="00EE049D" w:rsidRPr="00EE049D" w:rsidRDefault="00EE049D" w:rsidP="00EE049D"/>
    <w:p w14:paraId="0E05920A" w14:textId="06C03492" w:rsidR="00EE049D" w:rsidRPr="00EE049D" w:rsidRDefault="00EE049D" w:rsidP="00EE049D"/>
    <w:p w14:paraId="16AD7B97" w14:textId="186B0C53" w:rsidR="00EE049D" w:rsidRPr="00EE049D" w:rsidRDefault="00EE049D" w:rsidP="00EE049D"/>
    <w:p w14:paraId="5DC49608" w14:textId="59BC8E7E" w:rsidR="00EE049D" w:rsidRPr="00EE049D" w:rsidRDefault="00EE049D" w:rsidP="00EE049D"/>
    <w:p w14:paraId="31B34C98" w14:textId="468E2E5F" w:rsidR="00EE049D" w:rsidRPr="00EE049D" w:rsidRDefault="00EE049D" w:rsidP="00EE049D"/>
    <w:p w14:paraId="5795D378" w14:textId="29DE7E15" w:rsidR="00EE049D" w:rsidRDefault="00EE049D" w:rsidP="00EE049D"/>
    <w:p w14:paraId="5797BD26" w14:textId="73404C9E" w:rsidR="00EE049D" w:rsidRDefault="00EE049D" w:rsidP="00EE049D"/>
    <w:p w14:paraId="123B1097" w14:textId="119C6E90" w:rsidR="00EE049D" w:rsidRDefault="00EE049D" w:rsidP="00EE049D">
      <w:pPr>
        <w:spacing w:after="0" w:line="240" w:lineRule="auto"/>
      </w:pPr>
      <w:r w:rsidRPr="001F507A">
        <w:t xml:space="preserve">CREATE TABLE </w:t>
      </w:r>
      <w:proofErr w:type="gramStart"/>
      <w:r w:rsidRPr="001F507A">
        <w:t>Orders(</w:t>
      </w:r>
      <w:proofErr w:type="spellStart"/>
      <w:proofErr w:type="gramEnd"/>
      <w:r w:rsidRPr="001F507A">
        <w:t>OrderId</w:t>
      </w:r>
      <w:proofErr w:type="spellEnd"/>
      <w:r w:rsidRPr="001F507A">
        <w:t xml:space="preserve"> INT PRIMARY KEY, </w:t>
      </w:r>
      <w:proofErr w:type="spellStart"/>
      <w:r w:rsidRPr="001F507A">
        <w:t>CustomerID</w:t>
      </w:r>
      <w:proofErr w:type="spellEnd"/>
      <w:r w:rsidRPr="001F507A">
        <w:t xml:space="preserve"> INT, SKU VARCHAR(20), DESCRIPTION VARCHAR(50));</w:t>
      </w:r>
      <w:r w:rsidRPr="001F507A" w:rsidDel="001F507A">
        <w:t xml:space="preserve"> </w:t>
      </w:r>
    </w:p>
    <w:p w14:paraId="7EF82B72" w14:textId="39FD3EDF" w:rsidR="00EE049D" w:rsidRDefault="00EE049D" w:rsidP="00EE049D">
      <w:pPr>
        <w:spacing w:after="0" w:line="240" w:lineRule="auto"/>
      </w:pPr>
      <w:r w:rsidRPr="001F507A">
        <w:t>ALTER TABLE Orders ADD FOREIGN KEY (</w:t>
      </w:r>
      <w:proofErr w:type="spellStart"/>
      <w:r w:rsidRPr="001F507A">
        <w:t>CustomerID</w:t>
      </w:r>
      <w:proofErr w:type="spellEnd"/>
      <w:r w:rsidRPr="001F507A">
        <w:t xml:space="preserve">) REFERENCES </w:t>
      </w:r>
      <w:proofErr w:type="gramStart"/>
      <w:r w:rsidRPr="001F507A">
        <w:t>Customers(</w:t>
      </w:r>
      <w:proofErr w:type="spellStart"/>
      <w:proofErr w:type="gramEnd"/>
      <w:r w:rsidRPr="001F507A">
        <w:t>CustomerID</w:t>
      </w:r>
      <w:proofErr w:type="spellEnd"/>
      <w:r w:rsidRPr="001F507A">
        <w:t>);</w:t>
      </w:r>
      <w:r w:rsidRPr="001F507A" w:rsidDel="001F507A">
        <w:t xml:space="preserve"> </w:t>
      </w:r>
    </w:p>
    <w:p w14:paraId="11A7B645" w14:textId="7397D65B" w:rsidR="00EE049D" w:rsidRDefault="00EE049D" w:rsidP="00EE049D">
      <w:pPr>
        <w:spacing w:after="0" w:line="240" w:lineRule="auto"/>
        <w:jc w:val="center"/>
      </w:pPr>
      <w:r w:rsidRPr="001F507A">
        <w:rPr>
          <w:noProof/>
        </w:rPr>
        <w:drawing>
          <wp:anchor distT="0" distB="0" distL="114300" distR="114300" simplePos="0" relativeHeight="251661312" behindDoc="0" locked="0" layoutInCell="1" allowOverlap="1" wp14:anchorId="6A08204C" wp14:editId="59B022E5">
            <wp:simplePos x="0" y="0"/>
            <wp:positionH relativeFrom="column">
              <wp:posOffset>38100</wp:posOffset>
            </wp:positionH>
            <wp:positionV relativeFrom="paragraph">
              <wp:posOffset>93345</wp:posOffset>
            </wp:positionV>
            <wp:extent cx="3667125" cy="992039"/>
            <wp:effectExtent l="0" t="0" r="0" b="0"/>
            <wp:wrapSquare wrapText="bothSides"/>
            <wp:docPr id="5" name="Picture 5" descr="A picture containing text, scorebo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7125" cy="992039"/>
                    </a:xfrm>
                    <a:prstGeom prst="rect">
                      <a:avLst/>
                    </a:prstGeom>
                  </pic:spPr>
                </pic:pic>
              </a:graphicData>
            </a:graphic>
            <wp14:sizeRelH relativeFrom="page">
              <wp14:pctWidth>0</wp14:pctWidth>
            </wp14:sizeRelH>
            <wp14:sizeRelV relativeFrom="page">
              <wp14:pctHeight>0</wp14:pctHeight>
            </wp14:sizeRelV>
          </wp:anchor>
        </w:drawing>
      </w:r>
      <w:r w:rsidRPr="001F507A" w:rsidDel="001F507A">
        <w:t xml:space="preserve"> </w:t>
      </w:r>
    </w:p>
    <w:p w14:paraId="04C8463C" w14:textId="5C66DA11" w:rsidR="00EE049D" w:rsidRDefault="00EE049D" w:rsidP="00EE049D"/>
    <w:p w14:paraId="70C8B65C" w14:textId="367D2873" w:rsidR="00EE049D" w:rsidRDefault="00EE049D" w:rsidP="00EE049D"/>
    <w:p w14:paraId="7A8589D5" w14:textId="7005AA36" w:rsidR="00EE049D" w:rsidRDefault="00EE049D" w:rsidP="00EE049D"/>
    <w:p w14:paraId="434628ED" w14:textId="759CF345" w:rsidR="00EE049D" w:rsidRDefault="00EE049D" w:rsidP="00EE049D"/>
    <w:p w14:paraId="6ECCE6D9" w14:textId="77777777" w:rsidR="00EE049D" w:rsidRDefault="00EE049D" w:rsidP="00EE049D">
      <w:pPr>
        <w:spacing w:after="0" w:line="240" w:lineRule="auto"/>
      </w:pPr>
      <w:r w:rsidRPr="001F507A">
        <w:t xml:space="preserve">CREATE TABLE </w:t>
      </w:r>
      <w:proofErr w:type="gramStart"/>
      <w:r w:rsidRPr="001F507A">
        <w:t>RMA(</w:t>
      </w:r>
      <w:proofErr w:type="gramEnd"/>
      <w:r w:rsidRPr="001F507A">
        <w:t xml:space="preserve">RMAID INT PRIMARY KEY, </w:t>
      </w:r>
      <w:proofErr w:type="spellStart"/>
      <w:r w:rsidRPr="001F507A">
        <w:t>OrderID</w:t>
      </w:r>
      <w:proofErr w:type="spellEnd"/>
      <w:r w:rsidRPr="001F507A">
        <w:t xml:space="preserve"> INT, Step VARCHAR(50), Status VARCHAR(15), Reason VARCHAR(15));</w:t>
      </w:r>
      <w:r w:rsidRPr="001F507A" w:rsidDel="001F507A">
        <w:t xml:space="preserve"> </w:t>
      </w:r>
    </w:p>
    <w:p w14:paraId="45C0FD61" w14:textId="1F027D08" w:rsidR="00EE049D" w:rsidRDefault="00EE049D" w:rsidP="00EE049D">
      <w:pPr>
        <w:spacing w:after="0" w:line="240" w:lineRule="auto"/>
      </w:pPr>
      <w:r w:rsidRPr="001F507A">
        <w:t>ALTER TABLE RMA ADD FOREIGN KEY (</w:t>
      </w:r>
      <w:proofErr w:type="spellStart"/>
      <w:r w:rsidRPr="001F507A">
        <w:t>OrderID</w:t>
      </w:r>
      <w:proofErr w:type="spellEnd"/>
      <w:r w:rsidRPr="001F507A">
        <w:t>) REFERENCES Orders (</w:t>
      </w:r>
      <w:proofErr w:type="spellStart"/>
      <w:r w:rsidRPr="001F507A">
        <w:t>OrderId</w:t>
      </w:r>
      <w:proofErr w:type="spellEnd"/>
      <w:proofErr w:type="gramStart"/>
      <w:r w:rsidRPr="001F507A">
        <w:t>);</w:t>
      </w:r>
      <w:proofErr w:type="gramEnd"/>
      <w:r w:rsidRPr="001F507A" w:rsidDel="001F507A">
        <w:t xml:space="preserve"> </w:t>
      </w:r>
    </w:p>
    <w:p w14:paraId="17C55778" w14:textId="3D836F9A" w:rsidR="00EE049D" w:rsidRDefault="00EE049D" w:rsidP="00EE049D">
      <w:pPr>
        <w:spacing w:after="0" w:line="240" w:lineRule="auto"/>
        <w:jc w:val="center"/>
      </w:pPr>
      <w:r w:rsidRPr="001F507A">
        <w:rPr>
          <w:noProof/>
        </w:rPr>
        <w:drawing>
          <wp:anchor distT="0" distB="0" distL="114300" distR="114300" simplePos="0" relativeHeight="251662336" behindDoc="0" locked="0" layoutInCell="1" allowOverlap="1" wp14:anchorId="08B95949" wp14:editId="47CAAE9F">
            <wp:simplePos x="0" y="0"/>
            <wp:positionH relativeFrom="column">
              <wp:posOffset>-9525</wp:posOffset>
            </wp:positionH>
            <wp:positionV relativeFrom="paragraph">
              <wp:posOffset>51435</wp:posOffset>
            </wp:positionV>
            <wp:extent cx="3752850" cy="126668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850" cy="1266685"/>
                    </a:xfrm>
                    <a:prstGeom prst="rect">
                      <a:avLst/>
                    </a:prstGeom>
                  </pic:spPr>
                </pic:pic>
              </a:graphicData>
            </a:graphic>
            <wp14:sizeRelH relativeFrom="page">
              <wp14:pctWidth>0</wp14:pctWidth>
            </wp14:sizeRelH>
            <wp14:sizeRelV relativeFrom="page">
              <wp14:pctHeight>0</wp14:pctHeight>
            </wp14:sizeRelV>
          </wp:anchor>
        </w:drawing>
      </w:r>
    </w:p>
    <w:p w14:paraId="212DA2D7" w14:textId="4599EA92" w:rsidR="00EE049D" w:rsidRDefault="00EE049D" w:rsidP="00EE049D"/>
    <w:p w14:paraId="3CC8B097" w14:textId="69CDF0D1" w:rsidR="00EE049D" w:rsidRDefault="00EE049D" w:rsidP="00EE049D"/>
    <w:p w14:paraId="1C9C7A7D" w14:textId="3A13CADA" w:rsidR="00EE049D" w:rsidRDefault="00EE049D" w:rsidP="00EE049D"/>
    <w:p w14:paraId="2459E4F0" w14:textId="27B09990" w:rsidR="00EE049D" w:rsidRDefault="00EE049D" w:rsidP="00EE049D"/>
    <w:p w14:paraId="7DB6FDB6" w14:textId="703022F4" w:rsidR="00EE049D" w:rsidRDefault="00EE049D" w:rsidP="00EE049D"/>
    <w:p w14:paraId="3612C762" w14:textId="02DB4F1C" w:rsidR="00EE049D" w:rsidRDefault="00EE049D" w:rsidP="00EE049D">
      <w:pPr>
        <w:spacing w:after="0" w:line="240" w:lineRule="auto"/>
      </w:pPr>
      <w:r w:rsidRPr="001F507A">
        <w:t xml:space="preserve">CREATE VIEW Collaborator AS SELECT </w:t>
      </w:r>
      <w:proofErr w:type="spellStart"/>
      <w:r w:rsidRPr="001F507A">
        <w:t>CustomerID</w:t>
      </w:r>
      <w:proofErr w:type="spellEnd"/>
      <w:r w:rsidRPr="001F507A">
        <w:t xml:space="preserve"> AS </w:t>
      </w:r>
      <w:proofErr w:type="spellStart"/>
      <w:r w:rsidRPr="001F507A">
        <w:t>CollaboratorID</w:t>
      </w:r>
      <w:proofErr w:type="spellEnd"/>
      <w:r w:rsidRPr="001F507A">
        <w:t xml:space="preserve"> FROM </w:t>
      </w:r>
      <w:proofErr w:type="gramStart"/>
      <w:r w:rsidRPr="001F507A">
        <w:t>Customers;</w:t>
      </w:r>
      <w:proofErr w:type="gramEnd"/>
    </w:p>
    <w:p w14:paraId="0977DA4A" w14:textId="69057FEC" w:rsidR="00EE049D" w:rsidRDefault="00EE049D" w:rsidP="00EE049D">
      <w:pPr>
        <w:spacing w:after="0" w:line="240" w:lineRule="auto"/>
        <w:jc w:val="center"/>
      </w:pPr>
      <w:r w:rsidRPr="009103A9" w:rsidDel="001F507A">
        <w:t xml:space="preserve"> </w:t>
      </w:r>
    </w:p>
    <w:p w14:paraId="01B9E3F4" w14:textId="52DA38AC" w:rsidR="00EE049D" w:rsidRDefault="00EE049D" w:rsidP="00EE049D">
      <w:r w:rsidRPr="009103A9">
        <w:rPr>
          <w:noProof/>
        </w:rPr>
        <w:drawing>
          <wp:anchor distT="0" distB="0" distL="114300" distR="114300" simplePos="0" relativeHeight="251663360" behindDoc="0" locked="0" layoutInCell="1" allowOverlap="1" wp14:anchorId="55FE11A3" wp14:editId="6BBEAA39">
            <wp:simplePos x="0" y="0"/>
            <wp:positionH relativeFrom="margin">
              <wp:align>left</wp:align>
            </wp:positionH>
            <wp:positionV relativeFrom="paragraph">
              <wp:posOffset>17780</wp:posOffset>
            </wp:positionV>
            <wp:extent cx="3248025" cy="1354455"/>
            <wp:effectExtent l="0" t="0" r="9525" b="0"/>
            <wp:wrapSquare wrapText="bothSides"/>
            <wp:docPr id="7" name="Picture 7"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ore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48025" cy="1354455"/>
                    </a:xfrm>
                    <a:prstGeom prst="rect">
                      <a:avLst/>
                    </a:prstGeom>
                  </pic:spPr>
                </pic:pic>
              </a:graphicData>
            </a:graphic>
            <wp14:sizeRelH relativeFrom="page">
              <wp14:pctWidth>0</wp14:pctWidth>
            </wp14:sizeRelH>
            <wp14:sizeRelV relativeFrom="page">
              <wp14:pctHeight>0</wp14:pctHeight>
            </wp14:sizeRelV>
          </wp:anchor>
        </w:drawing>
      </w:r>
    </w:p>
    <w:p w14:paraId="18BCFC26" w14:textId="286F5748" w:rsidR="00EE049D" w:rsidRPr="00EE049D" w:rsidRDefault="00EE049D" w:rsidP="00EE049D"/>
    <w:p w14:paraId="52742212" w14:textId="4C4C003A" w:rsidR="00EE049D" w:rsidRDefault="00EE049D" w:rsidP="00EE049D"/>
    <w:p w14:paraId="1AB19C4C" w14:textId="2AC5C050" w:rsidR="00EE049D" w:rsidRDefault="00EE049D" w:rsidP="00EE049D"/>
    <w:p w14:paraId="7F6F9972" w14:textId="775EA931" w:rsidR="00EE049D" w:rsidRDefault="00EE049D" w:rsidP="00EE049D"/>
    <w:p w14:paraId="058DA388" w14:textId="25C74D15" w:rsidR="00EE049D" w:rsidRDefault="00EE049D" w:rsidP="00EE049D"/>
    <w:p w14:paraId="69E4ECB4" w14:textId="04329C4E" w:rsidR="00EE049D" w:rsidRDefault="00EE049D" w:rsidP="00EE049D">
      <w:ins w:id="1" w:author="Ariana" w:date="2021-06-17T13:40:00Z">
        <w:r w:rsidRPr="001135CE">
          <w:rPr>
            <w:noProof/>
          </w:rPr>
          <w:drawing>
            <wp:inline distT="0" distB="0" distL="0" distR="0" wp14:anchorId="1E654A43" wp14:editId="316F59A3">
              <wp:extent cx="5943600" cy="583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3565"/>
                      </a:xfrm>
                      <a:prstGeom prst="rect">
                        <a:avLst/>
                      </a:prstGeom>
                    </pic:spPr>
                  </pic:pic>
                </a:graphicData>
              </a:graphic>
            </wp:inline>
          </w:drawing>
        </w:r>
      </w:ins>
    </w:p>
    <w:p w14:paraId="24A32013" w14:textId="25277696" w:rsidR="00EE049D" w:rsidRDefault="00EE049D" w:rsidP="00EE049D"/>
    <w:p w14:paraId="75FD0F43" w14:textId="017ED2B5" w:rsidR="00EE049D" w:rsidRDefault="00EE049D" w:rsidP="00EE049D">
      <w:ins w:id="2" w:author="Ariana" w:date="2021-06-17T13:44:00Z">
        <w:r w:rsidRPr="001135CE">
          <w:rPr>
            <w:noProof/>
          </w:rPr>
          <w:drawing>
            <wp:inline distT="0" distB="0" distL="0" distR="0" wp14:anchorId="057B3DEF" wp14:editId="3626B159">
              <wp:extent cx="5933457" cy="14859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966987" cy="1494297"/>
                      </a:xfrm>
                      <a:prstGeom prst="rect">
                        <a:avLst/>
                      </a:prstGeom>
                    </pic:spPr>
                  </pic:pic>
                </a:graphicData>
              </a:graphic>
            </wp:inline>
          </w:drawing>
        </w:r>
      </w:ins>
    </w:p>
    <w:p w14:paraId="79661E6D" w14:textId="5FBE11EE" w:rsidR="00EE049D" w:rsidRDefault="00EE049D" w:rsidP="00EE049D"/>
    <w:p w14:paraId="19C2C65C" w14:textId="5424B0DA" w:rsidR="00EE049D" w:rsidRDefault="00EE049D" w:rsidP="00EE049D">
      <w:ins w:id="3" w:author="Ariana" w:date="2021-06-17T14:05:00Z">
        <w:r w:rsidRPr="00AD44AE">
          <w:rPr>
            <w:noProof/>
          </w:rPr>
          <w:drawing>
            <wp:inline distT="0" distB="0" distL="0" distR="0" wp14:anchorId="6DE048F9" wp14:editId="0C973A3E">
              <wp:extent cx="5172075" cy="7305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208232" cy="735607"/>
                      </a:xfrm>
                      <a:prstGeom prst="rect">
                        <a:avLst/>
                      </a:prstGeom>
                    </pic:spPr>
                  </pic:pic>
                </a:graphicData>
              </a:graphic>
            </wp:inline>
          </w:drawing>
        </w:r>
      </w:ins>
    </w:p>
    <w:p w14:paraId="1EA179AF" w14:textId="30CFA2ED" w:rsidR="00EE049D" w:rsidRDefault="00EE049D" w:rsidP="00EE049D"/>
    <w:p w14:paraId="28AA1E8A" w14:textId="3308BCD3" w:rsidR="00EE049D" w:rsidRDefault="00EE049D" w:rsidP="00EE049D">
      <w:ins w:id="4" w:author="Ariana" w:date="2021-06-17T14:12:00Z">
        <w:r w:rsidRPr="00AD44AE">
          <w:rPr>
            <w:noProof/>
          </w:rPr>
          <w:drawing>
            <wp:inline distT="0" distB="0" distL="0" distR="0" wp14:anchorId="6A5FD0EA" wp14:editId="507E9124">
              <wp:extent cx="4543425" cy="779566"/>
              <wp:effectExtent l="0" t="0" r="0" b="190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8"/>
                      <a:stretch>
                        <a:fillRect/>
                      </a:stretch>
                    </pic:blipFill>
                    <pic:spPr>
                      <a:xfrm>
                        <a:off x="0" y="0"/>
                        <a:ext cx="4603056" cy="789798"/>
                      </a:xfrm>
                      <a:prstGeom prst="rect">
                        <a:avLst/>
                      </a:prstGeom>
                    </pic:spPr>
                  </pic:pic>
                </a:graphicData>
              </a:graphic>
            </wp:inline>
          </w:drawing>
        </w:r>
      </w:ins>
    </w:p>
    <w:p w14:paraId="7140C9E2" w14:textId="7DCCD1E9" w:rsidR="00EE049D" w:rsidRDefault="00EE049D" w:rsidP="00EE049D"/>
    <w:p w14:paraId="359DD766" w14:textId="683DB596" w:rsidR="00EE049D" w:rsidRDefault="00B33A7D" w:rsidP="00B33A7D">
      <w:ins w:id="5" w:author="Ariana" w:date="2021-06-17T14:17:00Z">
        <w:r w:rsidRPr="00710E11">
          <w:rPr>
            <w:noProof/>
          </w:rPr>
          <w:drawing>
            <wp:inline distT="0" distB="0" distL="0" distR="0" wp14:anchorId="610A49BD" wp14:editId="7C9E63EC">
              <wp:extent cx="4552950" cy="871842"/>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615682" cy="883855"/>
                      </a:xfrm>
                      <a:prstGeom prst="rect">
                        <a:avLst/>
                      </a:prstGeom>
                    </pic:spPr>
                  </pic:pic>
                </a:graphicData>
              </a:graphic>
            </wp:inline>
          </w:drawing>
        </w:r>
      </w:ins>
    </w:p>
    <w:p w14:paraId="226C3314" w14:textId="2BF05C36" w:rsidR="00B33A7D" w:rsidRDefault="00B33A7D" w:rsidP="00B33A7D"/>
    <w:p w14:paraId="3F0E4435" w14:textId="4F87BE53" w:rsidR="00B33A7D" w:rsidRDefault="00B33A7D" w:rsidP="00B33A7D">
      <w:ins w:id="6" w:author="Ariana" w:date="2021-06-17T14:24:00Z">
        <w:r w:rsidRPr="00710E11">
          <w:rPr>
            <w:noProof/>
          </w:rPr>
          <w:drawing>
            <wp:inline distT="0" distB="0" distL="0" distR="0" wp14:anchorId="74370130" wp14:editId="7D357F6D">
              <wp:extent cx="3219450" cy="430827"/>
              <wp:effectExtent l="0" t="0" r="0" b="762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0"/>
                      <a:stretch>
                        <a:fillRect/>
                      </a:stretch>
                    </pic:blipFill>
                    <pic:spPr>
                      <a:xfrm>
                        <a:off x="0" y="0"/>
                        <a:ext cx="3240396" cy="433630"/>
                      </a:xfrm>
                      <a:prstGeom prst="rect">
                        <a:avLst/>
                      </a:prstGeom>
                    </pic:spPr>
                  </pic:pic>
                </a:graphicData>
              </a:graphic>
            </wp:inline>
          </w:drawing>
        </w:r>
      </w:ins>
    </w:p>
    <w:p w14:paraId="259D61AD" w14:textId="0BF85A27" w:rsidR="00B33A7D" w:rsidRDefault="00B33A7D" w:rsidP="00B33A7D"/>
    <w:p w14:paraId="09D95AEF" w14:textId="2F3B358E" w:rsidR="00532B5A" w:rsidRPr="00532B5A" w:rsidRDefault="00B33A7D" w:rsidP="00532B5A">
      <w:pPr>
        <w:rPr>
          <w:rFonts w:ascii="Segoe UI" w:eastAsia="Times New Roman" w:hAnsi="Segoe UI" w:cs="Segoe UI"/>
          <w:b/>
          <w:bCs/>
          <w:color w:val="C9D1D9"/>
          <w:kern w:val="36"/>
          <w:sz w:val="48"/>
          <w:szCs w:val="48"/>
        </w:rPr>
      </w:pPr>
      <w:ins w:id="7" w:author="Ariana" w:date="2021-06-17T14:34:00Z">
        <w:r w:rsidRPr="0067795F">
          <w:rPr>
            <w:noProof/>
          </w:rPr>
          <w:drawing>
            <wp:inline distT="0" distB="0" distL="0" distR="0" wp14:anchorId="5AFA8918" wp14:editId="4FC3AD73">
              <wp:extent cx="6019800" cy="34086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3595" cy="347309"/>
                      </a:xfrm>
                      <a:prstGeom prst="rect">
                        <a:avLst/>
                      </a:prstGeom>
                    </pic:spPr>
                  </pic:pic>
                </a:graphicData>
              </a:graphic>
            </wp:inline>
          </w:drawing>
        </w:r>
      </w:ins>
      <w:r w:rsidR="00532B5A" w:rsidRPr="00532B5A">
        <w:rPr>
          <w:rFonts w:ascii="Segoe UI" w:eastAsia="Times New Roman" w:hAnsi="Segoe UI" w:cs="Segoe UI"/>
          <w:b/>
          <w:bCs/>
          <w:color w:val="C9D1D9"/>
          <w:kern w:val="36"/>
          <w:sz w:val="48"/>
          <w:szCs w:val="48"/>
        </w:rPr>
        <w:t xml:space="preserve"> </w:t>
      </w:r>
    </w:p>
    <w:sectPr w:rsidR="00532B5A" w:rsidRPr="00532B5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0FA1" w14:textId="77777777" w:rsidR="00A31B22" w:rsidRDefault="00A31B22" w:rsidP="00BB4EE9">
      <w:pPr>
        <w:spacing w:after="0" w:line="240" w:lineRule="auto"/>
      </w:pPr>
      <w:r>
        <w:separator/>
      </w:r>
    </w:p>
  </w:endnote>
  <w:endnote w:type="continuationSeparator" w:id="0">
    <w:p w14:paraId="7806C001" w14:textId="77777777" w:rsidR="00A31B22" w:rsidRDefault="00A31B22" w:rsidP="00BB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3251" w14:textId="77777777" w:rsidR="00A31B22" w:rsidRDefault="00A31B22" w:rsidP="00BB4EE9">
      <w:pPr>
        <w:spacing w:after="0" w:line="240" w:lineRule="auto"/>
      </w:pPr>
      <w:r>
        <w:separator/>
      </w:r>
    </w:p>
  </w:footnote>
  <w:footnote w:type="continuationSeparator" w:id="0">
    <w:p w14:paraId="3BA4E097" w14:textId="77777777" w:rsidR="00A31B22" w:rsidRDefault="00A31B22" w:rsidP="00BB4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69E5" w14:textId="26A6E1E7" w:rsidR="00BB4EE9" w:rsidRDefault="00BB4EE9">
    <w:pPr>
      <w:pStyle w:val="Header"/>
    </w:pPr>
    <w:r>
      <w:t>Ariana Williams</w:t>
    </w:r>
  </w:p>
  <w:p w14:paraId="6B35283E" w14:textId="74E4EA62" w:rsidR="00BB4EE9" w:rsidRDefault="00BB4EE9">
    <w:pPr>
      <w:pStyle w:val="Header"/>
    </w:pPr>
    <w:r>
      <w:t>Milestone 4</w:t>
    </w:r>
  </w:p>
  <w:p w14:paraId="1423D82A" w14:textId="77777777" w:rsidR="00BB4EE9" w:rsidRDefault="00BB4EE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ana">
    <w15:presenceInfo w15:providerId="None" w15:userId="A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31"/>
    <w:rsid w:val="0002296C"/>
    <w:rsid w:val="000F6A32"/>
    <w:rsid w:val="001762D5"/>
    <w:rsid w:val="00187D5F"/>
    <w:rsid w:val="001E45D7"/>
    <w:rsid w:val="002078D0"/>
    <w:rsid w:val="00322EBD"/>
    <w:rsid w:val="00336B3B"/>
    <w:rsid w:val="00396978"/>
    <w:rsid w:val="00421590"/>
    <w:rsid w:val="00453F93"/>
    <w:rsid w:val="004F7A44"/>
    <w:rsid w:val="00532B5A"/>
    <w:rsid w:val="007769E0"/>
    <w:rsid w:val="007C66EC"/>
    <w:rsid w:val="008B6931"/>
    <w:rsid w:val="009061D9"/>
    <w:rsid w:val="009D5507"/>
    <w:rsid w:val="00A31B22"/>
    <w:rsid w:val="00B33A7D"/>
    <w:rsid w:val="00BB4EE9"/>
    <w:rsid w:val="00C05F41"/>
    <w:rsid w:val="00C31602"/>
    <w:rsid w:val="00D133F2"/>
    <w:rsid w:val="00EE049D"/>
    <w:rsid w:val="00FB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E023"/>
  <w15:chartTrackingRefBased/>
  <w15:docId w15:val="{1886D34C-71D7-4617-9832-123CB133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931"/>
    <w:pPr>
      <w:spacing w:line="256" w:lineRule="auto"/>
    </w:pPr>
  </w:style>
  <w:style w:type="paragraph" w:styleId="Heading1">
    <w:name w:val="heading 1"/>
    <w:basedOn w:val="Normal"/>
    <w:link w:val="Heading1Char"/>
    <w:uiPriority w:val="9"/>
    <w:qFormat/>
    <w:rsid w:val="00532B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E9"/>
  </w:style>
  <w:style w:type="paragraph" w:styleId="Footer">
    <w:name w:val="footer"/>
    <w:basedOn w:val="Normal"/>
    <w:link w:val="FooterChar"/>
    <w:uiPriority w:val="99"/>
    <w:unhideWhenUsed/>
    <w:rsid w:val="00BB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E9"/>
  </w:style>
  <w:style w:type="character" w:customStyle="1" w:styleId="Heading1Char">
    <w:name w:val="Heading 1 Char"/>
    <w:basedOn w:val="DefaultParagraphFont"/>
    <w:link w:val="Heading1"/>
    <w:uiPriority w:val="9"/>
    <w:rsid w:val="00532B5A"/>
    <w:rPr>
      <w:rFonts w:ascii="Times New Roman" w:eastAsia="Times New Roman" w:hAnsi="Times New Roman" w:cs="Times New Roman"/>
      <w:b/>
      <w:bCs/>
      <w:kern w:val="36"/>
      <w:sz w:val="48"/>
      <w:szCs w:val="48"/>
    </w:rPr>
  </w:style>
  <w:style w:type="character" w:customStyle="1" w:styleId="mx-1">
    <w:name w:val="mx-1"/>
    <w:basedOn w:val="DefaultParagraphFont"/>
    <w:rsid w:val="00532B5A"/>
  </w:style>
  <w:style w:type="character" w:styleId="Strong">
    <w:name w:val="Strong"/>
    <w:basedOn w:val="DefaultParagraphFont"/>
    <w:uiPriority w:val="22"/>
    <w:qFormat/>
    <w:rsid w:val="00532B5A"/>
    <w:rPr>
      <w:b/>
      <w:bCs/>
    </w:rPr>
  </w:style>
  <w:style w:type="character" w:styleId="Hyperlink">
    <w:name w:val="Hyperlink"/>
    <w:basedOn w:val="DefaultParagraphFont"/>
    <w:uiPriority w:val="99"/>
    <w:semiHidden/>
    <w:unhideWhenUsed/>
    <w:rsid w:val="00532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088">
      <w:bodyDiv w:val="1"/>
      <w:marLeft w:val="0"/>
      <w:marRight w:val="0"/>
      <w:marTop w:val="0"/>
      <w:marBottom w:val="0"/>
      <w:divBdr>
        <w:top w:val="none" w:sz="0" w:space="0" w:color="auto"/>
        <w:left w:val="none" w:sz="0" w:space="0" w:color="auto"/>
        <w:bottom w:val="none" w:sz="0" w:space="0" w:color="auto"/>
        <w:right w:val="none" w:sz="0" w:space="0" w:color="auto"/>
      </w:divBdr>
    </w:div>
    <w:div w:id="673919829">
      <w:bodyDiv w:val="1"/>
      <w:marLeft w:val="0"/>
      <w:marRight w:val="0"/>
      <w:marTop w:val="0"/>
      <w:marBottom w:val="0"/>
      <w:divBdr>
        <w:top w:val="none" w:sz="0" w:space="0" w:color="auto"/>
        <w:left w:val="none" w:sz="0" w:space="0" w:color="auto"/>
        <w:bottom w:val="none" w:sz="0" w:space="0" w:color="auto"/>
        <w:right w:val="none" w:sz="0" w:space="0" w:color="auto"/>
      </w:divBdr>
    </w:div>
    <w:div w:id="10301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7</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williams</dc:creator>
  <cp:keywords/>
  <dc:description/>
  <cp:lastModifiedBy>ariana williams</cp:lastModifiedBy>
  <cp:revision>6</cp:revision>
  <dcterms:created xsi:type="dcterms:W3CDTF">2021-08-08T17:18:00Z</dcterms:created>
  <dcterms:modified xsi:type="dcterms:W3CDTF">2021-09-11T04:33:00Z</dcterms:modified>
</cp:coreProperties>
</file>